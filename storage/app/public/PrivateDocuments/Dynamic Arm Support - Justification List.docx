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DD48F" w14:textId="77777777" w:rsidR="009157FF" w:rsidRDefault="009157FF" w:rsidP="00125BE5">
      <w:pPr>
        <w:jc w:val="center"/>
        <w:rPr>
          <w:b/>
          <w:bCs/>
          <w:sz w:val="32"/>
          <w:szCs w:val="32"/>
        </w:rPr>
      </w:pPr>
    </w:p>
    <w:p w14:paraId="29DD97A0" w14:textId="5B81D6CE" w:rsidR="00224EC2" w:rsidRPr="00125BE5" w:rsidRDefault="00125BE5" w:rsidP="00125BE5">
      <w:pPr>
        <w:jc w:val="center"/>
        <w:rPr>
          <w:b/>
          <w:bCs/>
          <w:sz w:val="32"/>
          <w:szCs w:val="32"/>
        </w:rPr>
      </w:pPr>
      <w:r w:rsidRPr="51BBDE0F">
        <w:rPr>
          <w:b/>
          <w:bCs/>
          <w:sz w:val="32"/>
          <w:szCs w:val="32"/>
        </w:rPr>
        <w:t xml:space="preserve">Justifying the </w:t>
      </w:r>
      <w:proofErr w:type="spellStart"/>
      <w:r w:rsidR="7C3BDBAF" w:rsidRPr="51BBDE0F">
        <w:rPr>
          <w:b/>
          <w:bCs/>
          <w:sz w:val="32"/>
          <w:szCs w:val="32"/>
        </w:rPr>
        <w:t>Bodypoint</w:t>
      </w:r>
      <w:proofErr w:type="spellEnd"/>
      <w:r w:rsidR="7C3BDBAF" w:rsidRPr="51BBDE0F">
        <w:rPr>
          <w:b/>
          <w:bCs/>
          <w:sz w:val="32"/>
          <w:szCs w:val="32"/>
        </w:rPr>
        <w:t xml:space="preserve"> </w:t>
      </w:r>
      <w:r w:rsidRPr="51BBDE0F">
        <w:rPr>
          <w:b/>
          <w:bCs/>
          <w:sz w:val="32"/>
          <w:szCs w:val="32"/>
        </w:rPr>
        <w:t>Dynamic Arm Support</w:t>
      </w:r>
    </w:p>
    <w:p w14:paraId="346E2DAD" w14:textId="0D16469D" w:rsidR="00125BE5" w:rsidRPr="00125BE5" w:rsidRDefault="00125BE5">
      <w:pPr>
        <w:rPr>
          <w:sz w:val="32"/>
          <w:szCs w:val="32"/>
        </w:rPr>
      </w:pPr>
    </w:p>
    <w:p w14:paraId="2A9FBCAB" w14:textId="3AFBF650" w:rsidR="00125BE5" w:rsidRPr="0017221E" w:rsidRDefault="00125BE5">
      <w:pPr>
        <w:rPr>
          <w:sz w:val="28"/>
          <w:szCs w:val="28"/>
        </w:rPr>
      </w:pPr>
      <w:r w:rsidRPr="51BBDE0F">
        <w:rPr>
          <w:sz w:val="28"/>
          <w:szCs w:val="28"/>
        </w:rPr>
        <w:t xml:space="preserve">The following are examples of justification for the </w:t>
      </w:r>
      <w:proofErr w:type="spellStart"/>
      <w:r w:rsidR="69BFC935" w:rsidRPr="51BBDE0F">
        <w:rPr>
          <w:sz w:val="28"/>
          <w:szCs w:val="28"/>
        </w:rPr>
        <w:t>Bodypoint</w:t>
      </w:r>
      <w:proofErr w:type="spellEnd"/>
      <w:r w:rsidRPr="51BBDE0F">
        <w:rPr>
          <w:sz w:val="28"/>
          <w:szCs w:val="28"/>
        </w:rPr>
        <w:t xml:space="preserve"> Dynamic Arm Support.  </w:t>
      </w:r>
      <w:r w:rsidR="001A7327" w:rsidRPr="51BBDE0F">
        <w:rPr>
          <w:sz w:val="28"/>
          <w:szCs w:val="28"/>
        </w:rPr>
        <w:t xml:space="preserve">You may incorporate one or </w:t>
      </w:r>
      <w:r w:rsidR="0017221E" w:rsidRPr="51BBDE0F">
        <w:rPr>
          <w:sz w:val="28"/>
          <w:szCs w:val="28"/>
        </w:rPr>
        <w:t xml:space="preserve">many </w:t>
      </w:r>
      <w:r w:rsidR="001A7327" w:rsidRPr="51BBDE0F">
        <w:rPr>
          <w:sz w:val="28"/>
          <w:szCs w:val="28"/>
        </w:rPr>
        <w:t>of the justifications based on clinical indications.</w:t>
      </w:r>
      <w:r w:rsidR="0017221E" w:rsidRPr="51BBDE0F">
        <w:rPr>
          <w:sz w:val="28"/>
          <w:szCs w:val="28"/>
        </w:rPr>
        <w:t xml:space="preserve">  Inclusion of these justifications does </w:t>
      </w:r>
      <w:r w:rsidR="0017221E" w:rsidRPr="51BBDE0F">
        <w:rPr>
          <w:i/>
          <w:iCs/>
          <w:sz w:val="28"/>
          <w:szCs w:val="28"/>
        </w:rPr>
        <w:t>not guarantee</w:t>
      </w:r>
      <w:r w:rsidR="0017221E" w:rsidRPr="51BBDE0F">
        <w:rPr>
          <w:sz w:val="28"/>
          <w:szCs w:val="28"/>
        </w:rPr>
        <w:t xml:space="preserve"> appropriate funding.</w:t>
      </w:r>
    </w:p>
    <w:p w14:paraId="02980BD8" w14:textId="1E0B0C00" w:rsidR="00125BE5" w:rsidRPr="0017221E" w:rsidRDefault="00125BE5">
      <w:pPr>
        <w:rPr>
          <w:sz w:val="28"/>
          <w:szCs w:val="28"/>
        </w:rPr>
      </w:pPr>
    </w:p>
    <w:p w14:paraId="28D82E20" w14:textId="6B6DC6D7" w:rsidR="00125BE5" w:rsidRPr="0017221E" w:rsidRDefault="00125BE5">
      <w:pPr>
        <w:rPr>
          <w:b/>
          <w:bCs/>
          <w:sz w:val="28"/>
          <w:szCs w:val="28"/>
        </w:rPr>
      </w:pPr>
      <w:r w:rsidRPr="0017221E">
        <w:rPr>
          <w:b/>
          <w:bCs/>
          <w:sz w:val="28"/>
          <w:szCs w:val="28"/>
        </w:rPr>
        <w:t>Clinical</w:t>
      </w:r>
      <w:r w:rsidR="0017221E" w:rsidRPr="0017221E">
        <w:rPr>
          <w:b/>
          <w:bCs/>
          <w:sz w:val="28"/>
          <w:szCs w:val="28"/>
        </w:rPr>
        <w:t xml:space="preserve"> Presentation</w:t>
      </w:r>
      <w:r w:rsidRPr="0017221E">
        <w:rPr>
          <w:b/>
          <w:bCs/>
          <w:sz w:val="28"/>
          <w:szCs w:val="28"/>
        </w:rPr>
        <w:t>:</w:t>
      </w:r>
    </w:p>
    <w:p w14:paraId="15C959D4" w14:textId="77777777" w:rsidR="0017221E" w:rsidRPr="0017221E" w:rsidRDefault="0017221E" w:rsidP="0017221E">
      <w:pPr>
        <w:numPr>
          <w:ilvl w:val="0"/>
          <w:numId w:val="1"/>
        </w:numPr>
        <w:rPr>
          <w:sz w:val="28"/>
          <w:szCs w:val="28"/>
        </w:rPr>
      </w:pPr>
      <w:r w:rsidRPr="0017221E">
        <w:rPr>
          <w:sz w:val="28"/>
          <w:szCs w:val="28"/>
        </w:rPr>
        <w:t>Hemiparetic shoulder</w:t>
      </w:r>
    </w:p>
    <w:p w14:paraId="6887DFD9" w14:textId="77777777" w:rsidR="0017221E" w:rsidRPr="0017221E" w:rsidRDefault="0017221E" w:rsidP="0017221E">
      <w:pPr>
        <w:numPr>
          <w:ilvl w:val="0"/>
          <w:numId w:val="1"/>
        </w:numPr>
        <w:rPr>
          <w:sz w:val="28"/>
          <w:szCs w:val="28"/>
        </w:rPr>
      </w:pPr>
      <w:r w:rsidRPr="0017221E">
        <w:rPr>
          <w:sz w:val="28"/>
          <w:szCs w:val="28"/>
        </w:rPr>
        <w:t>Clinical documentation of decreased ROM in the upper extremity</w:t>
      </w:r>
    </w:p>
    <w:p w14:paraId="3FA37843" w14:textId="77777777" w:rsidR="0017221E" w:rsidRPr="0017221E" w:rsidRDefault="0017221E" w:rsidP="0017221E">
      <w:pPr>
        <w:numPr>
          <w:ilvl w:val="0"/>
          <w:numId w:val="1"/>
        </w:numPr>
        <w:rPr>
          <w:sz w:val="28"/>
          <w:szCs w:val="28"/>
        </w:rPr>
      </w:pPr>
      <w:r w:rsidRPr="0017221E">
        <w:rPr>
          <w:sz w:val="28"/>
          <w:szCs w:val="28"/>
        </w:rPr>
        <w:t>Complaints of shoulder pain in the resting seated position</w:t>
      </w:r>
    </w:p>
    <w:p w14:paraId="7D497E33" w14:textId="77777777" w:rsidR="0017221E" w:rsidRPr="0017221E" w:rsidRDefault="0017221E" w:rsidP="0017221E">
      <w:pPr>
        <w:numPr>
          <w:ilvl w:val="0"/>
          <w:numId w:val="1"/>
        </w:numPr>
        <w:rPr>
          <w:sz w:val="28"/>
          <w:szCs w:val="28"/>
        </w:rPr>
      </w:pPr>
      <w:r w:rsidRPr="0017221E">
        <w:rPr>
          <w:sz w:val="28"/>
          <w:szCs w:val="28"/>
        </w:rPr>
        <w:t>Flaccid upper extremity due to injury or neurological event</w:t>
      </w:r>
    </w:p>
    <w:p w14:paraId="077B5EE5" w14:textId="6D721FB6" w:rsidR="0017221E" w:rsidRPr="0017221E" w:rsidRDefault="0017221E" w:rsidP="0017221E">
      <w:pPr>
        <w:numPr>
          <w:ilvl w:val="0"/>
          <w:numId w:val="1"/>
        </w:numPr>
        <w:rPr>
          <w:sz w:val="28"/>
          <w:szCs w:val="28"/>
        </w:rPr>
      </w:pPr>
      <w:r w:rsidRPr="0017221E">
        <w:rPr>
          <w:sz w:val="28"/>
          <w:szCs w:val="28"/>
        </w:rPr>
        <w:t>Increased flexor tone in the UE and hand following stroke, other neurological event, or injury</w:t>
      </w:r>
    </w:p>
    <w:p w14:paraId="22F42E1E" w14:textId="77777777" w:rsidR="0017221E" w:rsidRPr="0017221E" w:rsidRDefault="0017221E" w:rsidP="0017221E">
      <w:pPr>
        <w:numPr>
          <w:ilvl w:val="0"/>
          <w:numId w:val="1"/>
        </w:numPr>
        <w:rPr>
          <w:sz w:val="28"/>
          <w:szCs w:val="28"/>
        </w:rPr>
      </w:pPr>
      <w:r w:rsidRPr="0017221E">
        <w:rPr>
          <w:sz w:val="28"/>
          <w:szCs w:val="28"/>
        </w:rPr>
        <w:t>Risk for subluxation of the shoulder</w:t>
      </w:r>
    </w:p>
    <w:p w14:paraId="2E3D89B3" w14:textId="77777777" w:rsidR="0017221E" w:rsidRPr="0017221E" w:rsidRDefault="0017221E">
      <w:pPr>
        <w:rPr>
          <w:sz w:val="28"/>
          <w:szCs w:val="28"/>
        </w:rPr>
      </w:pPr>
    </w:p>
    <w:p w14:paraId="44A6ABCA" w14:textId="7F31A2C0" w:rsidR="00125BE5" w:rsidRPr="0017221E" w:rsidRDefault="0017221E">
      <w:pPr>
        <w:rPr>
          <w:b/>
          <w:bCs/>
          <w:sz w:val="28"/>
          <w:szCs w:val="28"/>
        </w:rPr>
      </w:pPr>
      <w:r w:rsidRPr="0017221E">
        <w:rPr>
          <w:b/>
          <w:bCs/>
          <w:sz w:val="28"/>
          <w:szCs w:val="28"/>
        </w:rPr>
        <w:t>Clinical Indications:</w:t>
      </w:r>
    </w:p>
    <w:p w14:paraId="4E213045" w14:textId="77777777" w:rsidR="0017221E" w:rsidRPr="0017221E" w:rsidRDefault="0017221E" w:rsidP="0017221E">
      <w:pPr>
        <w:numPr>
          <w:ilvl w:val="0"/>
          <w:numId w:val="3"/>
        </w:numPr>
        <w:rPr>
          <w:sz w:val="28"/>
          <w:szCs w:val="28"/>
        </w:rPr>
      </w:pPr>
      <w:r w:rsidRPr="0017221E">
        <w:rPr>
          <w:sz w:val="28"/>
          <w:szCs w:val="28"/>
        </w:rPr>
        <w:t>Contracture prevention and management</w:t>
      </w:r>
    </w:p>
    <w:p w14:paraId="6A4598E3" w14:textId="77777777" w:rsidR="0017221E" w:rsidRPr="0017221E" w:rsidRDefault="0017221E" w:rsidP="0017221E">
      <w:pPr>
        <w:numPr>
          <w:ilvl w:val="0"/>
          <w:numId w:val="3"/>
        </w:numPr>
        <w:rPr>
          <w:sz w:val="28"/>
          <w:szCs w:val="28"/>
        </w:rPr>
      </w:pPr>
      <w:r w:rsidRPr="0017221E">
        <w:rPr>
          <w:sz w:val="28"/>
          <w:szCs w:val="28"/>
        </w:rPr>
        <w:t>Reduction of shoulder pain</w:t>
      </w:r>
    </w:p>
    <w:p w14:paraId="0B0723CB" w14:textId="77777777" w:rsidR="0017221E" w:rsidRPr="0017221E" w:rsidRDefault="0017221E" w:rsidP="0017221E">
      <w:pPr>
        <w:numPr>
          <w:ilvl w:val="0"/>
          <w:numId w:val="3"/>
        </w:numPr>
        <w:rPr>
          <w:sz w:val="28"/>
          <w:szCs w:val="28"/>
        </w:rPr>
      </w:pPr>
      <w:r w:rsidRPr="0017221E">
        <w:rPr>
          <w:sz w:val="28"/>
          <w:szCs w:val="28"/>
        </w:rPr>
        <w:t xml:space="preserve">Mitigate impact of abnormal upper extremity tone </w:t>
      </w:r>
    </w:p>
    <w:p w14:paraId="2BF4E8BB" w14:textId="77777777" w:rsidR="0017221E" w:rsidRPr="0017221E" w:rsidRDefault="0017221E" w:rsidP="0017221E">
      <w:pPr>
        <w:numPr>
          <w:ilvl w:val="0"/>
          <w:numId w:val="3"/>
        </w:numPr>
        <w:rPr>
          <w:sz w:val="28"/>
          <w:szCs w:val="28"/>
        </w:rPr>
      </w:pPr>
      <w:r w:rsidRPr="0017221E">
        <w:rPr>
          <w:sz w:val="28"/>
          <w:szCs w:val="28"/>
        </w:rPr>
        <w:t>Strength and proprioceptive training of the upper extremity</w:t>
      </w:r>
    </w:p>
    <w:p w14:paraId="6D911A6F" w14:textId="77777777" w:rsidR="0017221E" w:rsidRPr="0017221E" w:rsidRDefault="0017221E" w:rsidP="0017221E">
      <w:pPr>
        <w:numPr>
          <w:ilvl w:val="0"/>
          <w:numId w:val="3"/>
        </w:numPr>
        <w:rPr>
          <w:sz w:val="28"/>
          <w:szCs w:val="28"/>
        </w:rPr>
      </w:pPr>
      <w:r w:rsidRPr="0017221E">
        <w:rPr>
          <w:sz w:val="28"/>
          <w:szCs w:val="28"/>
        </w:rPr>
        <w:t>Prevent &amp; minimize shoulder subluxation</w:t>
      </w:r>
    </w:p>
    <w:p w14:paraId="72AFFF9E" w14:textId="77777777" w:rsidR="0017221E" w:rsidRPr="0017221E" w:rsidRDefault="0017221E" w:rsidP="0017221E">
      <w:pPr>
        <w:numPr>
          <w:ilvl w:val="0"/>
          <w:numId w:val="3"/>
        </w:numPr>
        <w:rPr>
          <w:sz w:val="28"/>
          <w:szCs w:val="28"/>
        </w:rPr>
      </w:pPr>
      <w:r w:rsidRPr="0017221E">
        <w:rPr>
          <w:sz w:val="28"/>
          <w:szCs w:val="28"/>
        </w:rPr>
        <w:t>Minimize injury to the upper extremity</w:t>
      </w:r>
    </w:p>
    <w:p w14:paraId="22B7873F" w14:textId="75CC4BC2" w:rsidR="0017221E" w:rsidRPr="0017221E" w:rsidRDefault="0017221E">
      <w:pPr>
        <w:rPr>
          <w:sz w:val="28"/>
          <w:szCs w:val="28"/>
        </w:rPr>
      </w:pPr>
    </w:p>
    <w:p w14:paraId="39835A72" w14:textId="77777777" w:rsidR="0017221E" w:rsidRPr="0017221E" w:rsidRDefault="0017221E">
      <w:pPr>
        <w:rPr>
          <w:sz w:val="28"/>
          <w:szCs w:val="28"/>
        </w:rPr>
      </w:pPr>
    </w:p>
    <w:p w14:paraId="678C0CDA" w14:textId="2F0ED3D2" w:rsidR="00125BE5" w:rsidRPr="0017221E" w:rsidRDefault="00125BE5">
      <w:pPr>
        <w:rPr>
          <w:b/>
          <w:bCs/>
          <w:sz w:val="28"/>
          <w:szCs w:val="28"/>
        </w:rPr>
      </w:pPr>
      <w:r w:rsidRPr="0017221E">
        <w:rPr>
          <w:b/>
          <w:bCs/>
          <w:sz w:val="28"/>
          <w:szCs w:val="28"/>
        </w:rPr>
        <w:t>Justification</w:t>
      </w:r>
      <w:r w:rsidR="001A7327" w:rsidRPr="0017221E">
        <w:rPr>
          <w:b/>
          <w:bCs/>
          <w:sz w:val="28"/>
          <w:szCs w:val="28"/>
        </w:rPr>
        <w:t xml:space="preserve"> Options</w:t>
      </w:r>
      <w:r w:rsidRPr="0017221E">
        <w:rPr>
          <w:b/>
          <w:bCs/>
          <w:sz w:val="28"/>
          <w:szCs w:val="28"/>
        </w:rPr>
        <w:t>:</w:t>
      </w:r>
    </w:p>
    <w:p w14:paraId="248CBD51" w14:textId="46478DFD" w:rsidR="00125BE5" w:rsidRPr="0017221E" w:rsidRDefault="00125BE5">
      <w:pPr>
        <w:rPr>
          <w:sz w:val="28"/>
          <w:szCs w:val="28"/>
        </w:rPr>
      </w:pPr>
    </w:p>
    <w:p w14:paraId="421EFA47" w14:textId="611F72B2" w:rsidR="00125BE5" w:rsidRPr="0017221E" w:rsidRDefault="00125BE5">
      <w:pPr>
        <w:rPr>
          <w:b/>
          <w:bCs/>
          <w:sz w:val="28"/>
          <w:szCs w:val="28"/>
        </w:rPr>
      </w:pPr>
      <w:r w:rsidRPr="51BBDE0F">
        <w:rPr>
          <w:b/>
          <w:bCs/>
          <w:sz w:val="28"/>
          <w:szCs w:val="28"/>
        </w:rPr>
        <w:t xml:space="preserve">The </w:t>
      </w:r>
      <w:r w:rsidR="008F2AB8" w:rsidRPr="51BBDE0F">
        <w:rPr>
          <w:b/>
          <w:bCs/>
          <w:sz w:val="28"/>
          <w:szCs w:val="28"/>
        </w:rPr>
        <w:t>D</w:t>
      </w:r>
      <w:r w:rsidRPr="51BBDE0F">
        <w:rPr>
          <w:b/>
          <w:bCs/>
          <w:sz w:val="28"/>
          <w:szCs w:val="28"/>
        </w:rPr>
        <w:t xml:space="preserve">ynamic </w:t>
      </w:r>
      <w:r w:rsidR="008F2AB8" w:rsidRPr="51BBDE0F">
        <w:rPr>
          <w:b/>
          <w:bCs/>
          <w:sz w:val="28"/>
          <w:szCs w:val="28"/>
        </w:rPr>
        <w:t>A</w:t>
      </w:r>
      <w:r w:rsidRPr="51BBDE0F">
        <w:rPr>
          <w:b/>
          <w:bCs/>
          <w:sz w:val="28"/>
          <w:szCs w:val="28"/>
        </w:rPr>
        <w:t xml:space="preserve">rm </w:t>
      </w:r>
      <w:r w:rsidR="008F2AB8" w:rsidRPr="51BBDE0F">
        <w:rPr>
          <w:b/>
          <w:bCs/>
          <w:sz w:val="28"/>
          <w:szCs w:val="28"/>
        </w:rPr>
        <w:t>S</w:t>
      </w:r>
      <w:r w:rsidRPr="51BBDE0F">
        <w:rPr>
          <w:b/>
          <w:bCs/>
          <w:sz w:val="28"/>
          <w:szCs w:val="28"/>
        </w:rPr>
        <w:t xml:space="preserve">upport is necessary to correctly position the hemiparetic upper extremity of Mr. Smith. </w:t>
      </w:r>
    </w:p>
    <w:p w14:paraId="21B6B4A5" w14:textId="793CDA8F" w:rsidR="00125BE5" w:rsidRPr="0017221E" w:rsidRDefault="00125BE5">
      <w:pPr>
        <w:rPr>
          <w:sz w:val="28"/>
          <w:szCs w:val="28"/>
        </w:rPr>
      </w:pPr>
    </w:p>
    <w:p w14:paraId="2E998EC5" w14:textId="1939369A" w:rsidR="00125BE5" w:rsidRDefault="00125BE5">
      <w:pPr>
        <w:rPr>
          <w:sz w:val="28"/>
          <w:szCs w:val="28"/>
        </w:rPr>
      </w:pPr>
      <w:r w:rsidRPr="0017221E">
        <w:rPr>
          <w:sz w:val="28"/>
          <w:szCs w:val="28"/>
        </w:rPr>
        <w:t>….the three points of contact will limit shoulder pain and subluxation by providing properly positioned support at the elbow, forearm, and hand.  The arm support will be mounted on a height</w:t>
      </w:r>
      <w:r w:rsidR="008F2AB8">
        <w:rPr>
          <w:sz w:val="28"/>
          <w:szCs w:val="28"/>
        </w:rPr>
        <w:t>-</w:t>
      </w:r>
      <w:r w:rsidRPr="0017221E">
        <w:rPr>
          <w:sz w:val="28"/>
          <w:szCs w:val="28"/>
        </w:rPr>
        <w:t>adjustable armrest to ensure proper support.</w:t>
      </w:r>
    </w:p>
    <w:p w14:paraId="321E69A7" w14:textId="53C7F10D" w:rsidR="0017221E" w:rsidRDefault="0017221E">
      <w:pPr>
        <w:rPr>
          <w:sz w:val="28"/>
          <w:szCs w:val="28"/>
        </w:rPr>
      </w:pPr>
    </w:p>
    <w:p w14:paraId="62211B28" w14:textId="77777777" w:rsidR="009157FF" w:rsidRDefault="009157FF">
      <w:pPr>
        <w:rPr>
          <w:sz w:val="28"/>
          <w:szCs w:val="28"/>
        </w:rPr>
      </w:pPr>
    </w:p>
    <w:p w14:paraId="38776135" w14:textId="646C9071" w:rsidR="0017221E" w:rsidRPr="0017221E" w:rsidRDefault="0017221E">
      <w:pPr>
        <w:rPr>
          <w:sz w:val="28"/>
          <w:szCs w:val="28"/>
        </w:rPr>
      </w:pPr>
      <w:r w:rsidRPr="51BBDE0F">
        <w:rPr>
          <w:sz w:val="28"/>
          <w:szCs w:val="28"/>
        </w:rPr>
        <w:t>….the three points of contact on the</w:t>
      </w:r>
      <w:r w:rsidR="2C4960DE" w:rsidRPr="51BBDE0F">
        <w:rPr>
          <w:sz w:val="28"/>
          <w:szCs w:val="28"/>
        </w:rPr>
        <w:t xml:space="preserve"> dynamic arm support</w:t>
      </w:r>
      <w:r w:rsidRPr="51BBDE0F">
        <w:rPr>
          <w:sz w:val="28"/>
          <w:szCs w:val="28"/>
        </w:rPr>
        <w:t xml:space="preserve"> will aid in positioning Mr. Smith’s upper extremity to limit or prevent contractures of the upper extremity often seen with (DIAGNOSIS HERE)</w:t>
      </w:r>
    </w:p>
    <w:p w14:paraId="26C8B452" w14:textId="7CBA7EDC" w:rsidR="00125BE5" w:rsidRPr="0017221E" w:rsidRDefault="00125BE5">
      <w:pPr>
        <w:rPr>
          <w:sz w:val="28"/>
          <w:szCs w:val="28"/>
        </w:rPr>
      </w:pPr>
    </w:p>
    <w:p w14:paraId="5ABAF3DD" w14:textId="3FD37C41" w:rsidR="001A7327" w:rsidRPr="0017221E" w:rsidRDefault="001A7327" w:rsidP="001A7327">
      <w:pPr>
        <w:rPr>
          <w:sz w:val="28"/>
          <w:szCs w:val="28"/>
        </w:rPr>
      </w:pPr>
      <w:r w:rsidRPr="0017221E">
        <w:rPr>
          <w:sz w:val="28"/>
          <w:szCs w:val="28"/>
        </w:rPr>
        <w:t>…</w:t>
      </w:r>
      <w:r w:rsidR="0017221E">
        <w:rPr>
          <w:sz w:val="28"/>
          <w:szCs w:val="28"/>
        </w:rPr>
        <w:t>.</w:t>
      </w:r>
      <w:r w:rsidRPr="0017221E">
        <w:rPr>
          <w:sz w:val="28"/>
          <w:szCs w:val="28"/>
        </w:rPr>
        <w:t>the three points of contact that help support the entire upper extremity will provide proprioceptive input allowing for a return of upper extremity function.</w:t>
      </w:r>
    </w:p>
    <w:p w14:paraId="6EFF5FD2" w14:textId="77777777" w:rsidR="001A7327" w:rsidRPr="0017221E" w:rsidRDefault="001A7327">
      <w:pPr>
        <w:rPr>
          <w:sz w:val="28"/>
          <w:szCs w:val="28"/>
        </w:rPr>
      </w:pPr>
    </w:p>
    <w:p w14:paraId="19A1AC4B" w14:textId="0F9E1D37" w:rsidR="00125BE5" w:rsidRPr="0017221E" w:rsidRDefault="001A7327">
      <w:pPr>
        <w:rPr>
          <w:sz w:val="28"/>
          <w:szCs w:val="28"/>
        </w:rPr>
      </w:pPr>
      <w:r w:rsidRPr="0017221E">
        <w:rPr>
          <w:sz w:val="28"/>
          <w:szCs w:val="28"/>
        </w:rPr>
        <w:t>…</w:t>
      </w:r>
      <w:r w:rsidR="0017221E">
        <w:rPr>
          <w:sz w:val="28"/>
          <w:szCs w:val="28"/>
        </w:rPr>
        <w:t>.</w:t>
      </w:r>
      <w:r w:rsidR="00125BE5" w:rsidRPr="0017221E">
        <w:rPr>
          <w:sz w:val="28"/>
          <w:szCs w:val="28"/>
        </w:rPr>
        <w:t>the adjustable hand block with flex fingers allows for optimal position of the hand and can be progressively positioned to minimize contractures of the wrist and hand.  The flex fingers will allow for changes in tone at the hand while encouraging return to a functional resting position.</w:t>
      </w:r>
    </w:p>
    <w:p w14:paraId="49932B81" w14:textId="2DF8BFFE" w:rsidR="00125BE5" w:rsidRPr="0017221E" w:rsidRDefault="00125BE5">
      <w:pPr>
        <w:rPr>
          <w:sz w:val="28"/>
          <w:szCs w:val="28"/>
        </w:rPr>
      </w:pPr>
    </w:p>
    <w:p w14:paraId="3AEA3BBB" w14:textId="3E77A913" w:rsidR="00125BE5" w:rsidRPr="0017221E" w:rsidRDefault="00125BE5">
      <w:pPr>
        <w:rPr>
          <w:sz w:val="28"/>
          <w:szCs w:val="28"/>
        </w:rPr>
      </w:pPr>
      <w:r w:rsidRPr="0017221E">
        <w:rPr>
          <w:sz w:val="28"/>
          <w:szCs w:val="28"/>
        </w:rPr>
        <w:t>…</w:t>
      </w:r>
      <w:r w:rsidR="0017221E">
        <w:rPr>
          <w:sz w:val="28"/>
          <w:szCs w:val="28"/>
        </w:rPr>
        <w:t>.</w:t>
      </w:r>
      <w:r w:rsidRPr="0017221E">
        <w:rPr>
          <w:sz w:val="28"/>
          <w:szCs w:val="28"/>
        </w:rPr>
        <w:t xml:space="preserve">the adjustable forearm pad can be rotated and used to block unwanted movement of the forearm due to changes in tone.  It will be positioned medial/lateral to prevent excessive </w:t>
      </w:r>
      <w:r w:rsidR="001A7327" w:rsidRPr="0017221E">
        <w:rPr>
          <w:sz w:val="28"/>
          <w:szCs w:val="28"/>
        </w:rPr>
        <w:t>pronation/supination of the forearm that can cause pain and interfere with function.</w:t>
      </w:r>
    </w:p>
    <w:p w14:paraId="3BB34494" w14:textId="675AB515" w:rsidR="001A7327" w:rsidRPr="0017221E" w:rsidRDefault="001A7327">
      <w:pPr>
        <w:rPr>
          <w:sz w:val="28"/>
          <w:szCs w:val="28"/>
        </w:rPr>
      </w:pPr>
    </w:p>
    <w:p w14:paraId="1DE1E63C" w14:textId="347050BC" w:rsidR="001A7327" w:rsidRPr="0017221E" w:rsidRDefault="001A7327">
      <w:pPr>
        <w:rPr>
          <w:sz w:val="28"/>
          <w:szCs w:val="28"/>
        </w:rPr>
      </w:pPr>
      <w:proofErr w:type="gramStart"/>
      <w:r w:rsidRPr="51BBDE0F">
        <w:rPr>
          <w:sz w:val="28"/>
          <w:szCs w:val="28"/>
        </w:rPr>
        <w:t>….the</w:t>
      </w:r>
      <w:proofErr w:type="gramEnd"/>
      <w:r w:rsidRPr="51BBDE0F">
        <w:rPr>
          <w:sz w:val="28"/>
          <w:szCs w:val="28"/>
        </w:rPr>
        <w:t xml:space="preserve"> dynamic pivot plate on the </w:t>
      </w:r>
      <w:r w:rsidR="2D037151" w:rsidRPr="51BBDE0F">
        <w:rPr>
          <w:sz w:val="28"/>
          <w:szCs w:val="28"/>
        </w:rPr>
        <w:t>dynamic</w:t>
      </w:r>
      <w:r w:rsidRPr="51BBDE0F">
        <w:rPr>
          <w:sz w:val="28"/>
          <w:szCs w:val="28"/>
        </w:rPr>
        <w:t xml:space="preserve"> arm support allows Mr. Smith to perform independent range of motion (ROM) exercises to maintain function and ROM in his shoulder for </w:t>
      </w:r>
      <w:proofErr w:type="gramStart"/>
      <w:r w:rsidRPr="51BBDE0F">
        <w:rPr>
          <w:sz w:val="28"/>
          <w:szCs w:val="28"/>
        </w:rPr>
        <w:t>ADL’s</w:t>
      </w:r>
      <w:proofErr w:type="gramEnd"/>
      <w:r w:rsidRPr="51BBDE0F">
        <w:rPr>
          <w:sz w:val="28"/>
          <w:szCs w:val="28"/>
        </w:rPr>
        <w:t xml:space="preserve"> such as dressing and hygiene.</w:t>
      </w:r>
      <w:r w:rsidR="00F15C6B" w:rsidRPr="51BBDE0F">
        <w:rPr>
          <w:sz w:val="28"/>
          <w:szCs w:val="28"/>
        </w:rPr>
        <w:t xml:space="preserve">  </w:t>
      </w:r>
      <w:r w:rsidRPr="51BBDE0F">
        <w:rPr>
          <w:sz w:val="28"/>
          <w:szCs w:val="28"/>
        </w:rPr>
        <w:t>It can be easily accessed by Mr. Smith or his caregiver.</w:t>
      </w:r>
    </w:p>
    <w:p w14:paraId="0E0526C5" w14:textId="76AD0F82" w:rsidR="001A7327" w:rsidRPr="0017221E" w:rsidRDefault="001A7327">
      <w:pPr>
        <w:rPr>
          <w:sz w:val="28"/>
          <w:szCs w:val="28"/>
        </w:rPr>
      </w:pPr>
    </w:p>
    <w:p w14:paraId="6838D40D" w14:textId="714E0B9E" w:rsidR="001A7327" w:rsidRPr="0017221E" w:rsidRDefault="001A7327">
      <w:pPr>
        <w:rPr>
          <w:sz w:val="28"/>
          <w:szCs w:val="28"/>
        </w:rPr>
      </w:pPr>
      <w:r w:rsidRPr="0017221E">
        <w:rPr>
          <w:sz w:val="28"/>
          <w:szCs w:val="28"/>
        </w:rPr>
        <w:t>….the quick</w:t>
      </w:r>
      <w:r w:rsidR="00F15C6B">
        <w:rPr>
          <w:sz w:val="28"/>
          <w:szCs w:val="28"/>
        </w:rPr>
        <w:t>-</w:t>
      </w:r>
      <w:r w:rsidRPr="0017221E">
        <w:rPr>
          <w:sz w:val="28"/>
          <w:szCs w:val="28"/>
        </w:rPr>
        <w:t>release feature is necessary to ensure safety during transfers and allow for Mr. Smith to actively participate in activities that require his wheelchair to be positioned under a table.</w:t>
      </w:r>
    </w:p>
    <w:p w14:paraId="40954EE2" w14:textId="3B00040D" w:rsidR="001A7327" w:rsidRPr="0017221E" w:rsidRDefault="001A7327">
      <w:pPr>
        <w:rPr>
          <w:sz w:val="28"/>
          <w:szCs w:val="28"/>
        </w:rPr>
      </w:pPr>
    </w:p>
    <w:p w14:paraId="0AA8394C" w14:textId="35B54711" w:rsidR="001A7327" w:rsidRPr="0017221E" w:rsidRDefault="001A7327">
      <w:pPr>
        <w:rPr>
          <w:del w:id="0" w:author="Lauren Hitt" w:date="2022-10-24T16:22:00Z"/>
          <w:sz w:val="28"/>
          <w:szCs w:val="28"/>
        </w:rPr>
      </w:pPr>
      <w:r w:rsidRPr="51BBDE0F">
        <w:rPr>
          <w:sz w:val="28"/>
          <w:szCs w:val="28"/>
        </w:rPr>
        <w:t xml:space="preserve">….the progressive positioning allowed by the </w:t>
      </w:r>
      <w:r w:rsidR="70D0AA51" w:rsidRPr="51BBDE0F">
        <w:rPr>
          <w:sz w:val="28"/>
          <w:szCs w:val="28"/>
        </w:rPr>
        <w:t>dynamic arm support</w:t>
      </w:r>
      <w:r w:rsidRPr="51BBDE0F">
        <w:rPr>
          <w:sz w:val="28"/>
          <w:szCs w:val="28"/>
        </w:rPr>
        <w:t xml:space="preserve"> will allow Mr. Smith to progress with his functional and positioning goals without replacement of parts or components.  The position can be changed based on progression of function and changes in tone.</w:t>
      </w:r>
    </w:p>
    <w:p w14:paraId="0F8E45B5" w14:textId="6F276FAA" w:rsidR="009157FF" w:rsidRPr="0017221E" w:rsidRDefault="009157FF">
      <w:pPr>
        <w:rPr>
          <w:sz w:val="28"/>
          <w:szCs w:val="28"/>
        </w:rPr>
      </w:pPr>
    </w:p>
    <w:sectPr w:rsidR="009157FF" w:rsidRPr="0017221E" w:rsidSect="00FD2C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735D3" w14:textId="77777777" w:rsidR="00D20EDD" w:rsidRDefault="00D20EDD" w:rsidP="00773C34">
      <w:r>
        <w:separator/>
      </w:r>
    </w:p>
  </w:endnote>
  <w:endnote w:type="continuationSeparator" w:id="0">
    <w:p w14:paraId="5189CE86" w14:textId="77777777" w:rsidR="00D20EDD" w:rsidRDefault="00D20EDD" w:rsidP="00773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69FC6" w14:textId="52117813" w:rsidR="51BBDE0F" w:rsidRDefault="51BBDE0F" w:rsidP="51BBDE0F">
    <w:pPr>
      <w:pStyle w:val="Footer"/>
      <w:spacing w:line="259" w:lineRule="auto"/>
    </w:pPr>
    <w:r>
      <w:t>10/23</w:t>
    </w:r>
    <w:r w:rsidR="00C7246E">
      <w:tab/>
    </w:r>
    <w:r w:rsidR="00C7246E">
      <w:tab/>
      <w:t xml:space="preserve">C23-1023-60 </w:t>
    </w:r>
    <w:proofErr w:type="spellStart"/>
    <w:r w:rsidR="00C7246E">
      <w:t>RevA</w:t>
    </w:r>
    <w:proofErr w:type="spellEnd"/>
  </w:p>
  <w:p w14:paraId="23392372" w14:textId="56978627" w:rsidR="00773C34" w:rsidRDefault="00773C34">
    <w:pPr>
      <w:pStyle w:val="Footer"/>
    </w:pPr>
    <w:r>
      <w:t>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B5112" w14:textId="77777777" w:rsidR="00D20EDD" w:rsidRDefault="00D20EDD" w:rsidP="00773C34">
      <w:r>
        <w:separator/>
      </w:r>
    </w:p>
  </w:footnote>
  <w:footnote w:type="continuationSeparator" w:id="0">
    <w:p w14:paraId="218F8CBD" w14:textId="77777777" w:rsidR="00D20EDD" w:rsidRDefault="00D20EDD" w:rsidP="00773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3AE0B" w14:textId="644C0101" w:rsidR="009157FF" w:rsidRDefault="009157FF" w:rsidP="009157FF">
    <w:pPr>
      <w:pStyle w:val="Header"/>
      <w:jc w:val="center"/>
    </w:pPr>
    <w:r>
      <w:rPr>
        <w:noProof/>
      </w:rPr>
      <w:drawing>
        <wp:inline distT="0" distB="0" distL="0" distR="0" wp14:anchorId="173DB8C7" wp14:editId="52CF7720">
          <wp:extent cx="1847658" cy="703466"/>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15230" cy="729193"/>
                  </a:xfrm>
                  <a:prstGeom prst="rect">
                    <a:avLst/>
                  </a:prstGeom>
                </pic:spPr>
              </pic:pic>
            </a:graphicData>
          </a:graphic>
        </wp:inline>
      </w:drawing>
    </w:r>
  </w:p>
  <w:p w14:paraId="38288CC0" w14:textId="77777777" w:rsidR="009157FF" w:rsidRDefault="009157FF" w:rsidP="009157F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4749"/>
    <w:multiLevelType w:val="hybridMultilevel"/>
    <w:tmpl w:val="EBCEE530"/>
    <w:lvl w:ilvl="0" w:tplc="04090005">
      <w:start w:val="1"/>
      <w:numFmt w:val="bullet"/>
      <w:lvlText w:val=""/>
      <w:lvlJc w:val="left"/>
      <w:pPr>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775A7D"/>
    <w:multiLevelType w:val="hybridMultilevel"/>
    <w:tmpl w:val="50AA2296"/>
    <w:lvl w:ilvl="0" w:tplc="30A8F7DC">
      <w:start w:val="1"/>
      <w:numFmt w:val="bullet"/>
      <w:lvlText w:val="•"/>
      <w:lvlJc w:val="left"/>
      <w:pPr>
        <w:tabs>
          <w:tab w:val="num" w:pos="720"/>
        </w:tabs>
        <w:ind w:left="720" w:hanging="360"/>
      </w:pPr>
      <w:rPr>
        <w:rFonts w:ascii="Times New Roman" w:hAnsi="Times New Roman" w:hint="default"/>
      </w:rPr>
    </w:lvl>
    <w:lvl w:ilvl="1" w:tplc="34C60986" w:tentative="1">
      <w:start w:val="1"/>
      <w:numFmt w:val="bullet"/>
      <w:lvlText w:val="•"/>
      <w:lvlJc w:val="left"/>
      <w:pPr>
        <w:tabs>
          <w:tab w:val="num" w:pos="1440"/>
        </w:tabs>
        <w:ind w:left="1440" w:hanging="360"/>
      </w:pPr>
      <w:rPr>
        <w:rFonts w:ascii="Times New Roman" w:hAnsi="Times New Roman" w:hint="default"/>
      </w:rPr>
    </w:lvl>
    <w:lvl w:ilvl="2" w:tplc="D08AFCF8" w:tentative="1">
      <w:start w:val="1"/>
      <w:numFmt w:val="bullet"/>
      <w:lvlText w:val="•"/>
      <w:lvlJc w:val="left"/>
      <w:pPr>
        <w:tabs>
          <w:tab w:val="num" w:pos="2160"/>
        </w:tabs>
        <w:ind w:left="2160" w:hanging="360"/>
      </w:pPr>
      <w:rPr>
        <w:rFonts w:ascii="Times New Roman" w:hAnsi="Times New Roman" w:hint="default"/>
      </w:rPr>
    </w:lvl>
    <w:lvl w:ilvl="3" w:tplc="7CEE4B74" w:tentative="1">
      <w:start w:val="1"/>
      <w:numFmt w:val="bullet"/>
      <w:lvlText w:val="•"/>
      <w:lvlJc w:val="left"/>
      <w:pPr>
        <w:tabs>
          <w:tab w:val="num" w:pos="2880"/>
        </w:tabs>
        <w:ind w:left="2880" w:hanging="360"/>
      </w:pPr>
      <w:rPr>
        <w:rFonts w:ascii="Times New Roman" w:hAnsi="Times New Roman" w:hint="default"/>
      </w:rPr>
    </w:lvl>
    <w:lvl w:ilvl="4" w:tplc="0282A10E" w:tentative="1">
      <w:start w:val="1"/>
      <w:numFmt w:val="bullet"/>
      <w:lvlText w:val="•"/>
      <w:lvlJc w:val="left"/>
      <w:pPr>
        <w:tabs>
          <w:tab w:val="num" w:pos="3600"/>
        </w:tabs>
        <w:ind w:left="3600" w:hanging="360"/>
      </w:pPr>
      <w:rPr>
        <w:rFonts w:ascii="Times New Roman" w:hAnsi="Times New Roman" w:hint="default"/>
      </w:rPr>
    </w:lvl>
    <w:lvl w:ilvl="5" w:tplc="3CBC877A" w:tentative="1">
      <w:start w:val="1"/>
      <w:numFmt w:val="bullet"/>
      <w:lvlText w:val="•"/>
      <w:lvlJc w:val="left"/>
      <w:pPr>
        <w:tabs>
          <w:tab w:val="num" w:pos="4320"/>
        </w:tabs>
        <w:ind w:left="4320" w:hanging="360"/>
      </w:pPr>
      <w:rPr>
        <w:rFonts w:ascii="Times New Roman" w:hAnsi="Times New Roman" w:hint="default"/>
      </w:rPr>
    </w:lvl>
    <w:lvl w:ilvl="6" w:tplc="F03AA720" w:tentative="1">
      <w:start w:val="1"/>
      <w:numFmt w:val="bullet"/>
      <w:lvlText w:val="•"/>
      <w:lvlJc w:val="left"/>
      <w:pPr>
        <w:tabs>
          <w:tab w:val="num" w:pos="5040"/>
        </w:tabs>
        <w:ind w:left="5040" w:hanging="360"/>
      </w:pPr>
      <w:rPr>
        <w:rFonts w:ascii="Times New Roman" w:hAnsi="Times New Roman" w:hint="default"/>
      </w:rPr>
    </w:lvl>
    <w:lvl w:ilvl="7" w:tplc="1FF69FD6" w:tentative="1">
      <w:start w:val="1"/>
      <w:numFmt w:val="bullet"/>
      <w:lvlText w:val="•"/>
      <w:lvlJc w:val="left"/>
      <w:pPr>
        <w:tabs>
          <w:tab w:val="num" w:pos="5760"/>
        </w:tabs>
        <w:ind w:left="5760" w:hanging="360"/>
      </w:pPr>
      <w:rPr>
        <w:rFonts w:ascii="Times New Roman" w:hAnsi="Times New Roman" w:hint="default"/>
      </w:rPr>
    </w:lvl>
    <w:lvl w:ilvl="8" w:tplc="805487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FB7173E"/>
    <w:multiLevelType w:val="hybridMultilevel"/>
    <w:tmpl w:val="A832085E"/>
    <w:lvl w:ilvl="0" w:tplc="8110AFBA">
      <w:start w:val="1"/>
      <w:numFmt w:val="bullet"/>
      <w:lvlText w:val="§"/>
      <w:lvlJc w:val="left"/>
      <w:pPr>
        <w:tabs>
          <w:tab w:val="num" w:pos="720"/>
        </w:tabs>
        <w:ind w:left="720" w:hanging="360"/>
      </w:pPr>
      <w:rPr>
        <w:rFonts w:ascii="Wingdings" w:hAnsi="Wingdings" w:hint="default"/>
      </w:rPr>
    </w:lvl>
    <w:lvl w:ilvl="1" w:tplc="E3A6E9B0" w:tentative="1">
      <w:start w:val="1"/>
      <w:numFmt w:val="bullet"/>
      <w:lvlText w:val="§"/>
      <w:lvlJc w:val="left"/>
      <w:pPr>
        <w:tabs>
          <w:tab w:val="num" w:pos="1440"/>
        </w:tabs>
        <w:ind w:left="1440" w:hanging="360"/>
      </w:pPr>
      <w:rPr>
        <w:rFonts w:ascii="Wingdings" w:hAnsi="Wingdings" w:hint="default"/>
      </w:rPr>
    </w:lvl>
    <w:lvl w:ilvl="2" w:tplc="91341E9E" w:tentative="1">
      <w:start w:val="1"/>
      <w:numFmt w:val="bullet"/>
      <w:lvlText w:val="§"/>
      <w:lvlJc w:val="left"/>
      <w:pPr>
        <w:tabs>
          <w:tab w:val="num" w:pos="2160"/>
        </w:tabs>
        <w:ind w:left="2160" w:hanging="360"/>
      </w:pPr>
      <w:rPr>
        <w:rFonts w:ascii="Wingdings" w:hAnsi="Wingdings" w:hint="default"/>
      </w:rPr>
    </w:lvl>
    <w:lvl w:ilvl="3" w:tplc="08F620D0" w:tentative="1">
      <w:start w:val="1"/>
      <w:numFmt w:val="bullet"/>
      <w:lvlText w:val="§"/>
      <w:lvlJc w:val="left"/>
      <w:pPr>
        <w:tabs>
          <w:tab w:val="num" w:pos="2880"/>
        </w:tabs>
        <w:ind w:left="2880" w:hanging="360"/>
      </w:pPr>
      <w:rPr>
        <w:rFonts w:ascii="Wingdings" w:hAnsi="Wingdings" w:hint="default"/>
      </w:rPr>
    </w:lvl>
    <w:lvl w:ilvl="4" w:tplc="1F6A903A" w:tentative="1">
      <w:start w:val="1"/>
      <w:numFmt w:val="bullet"/>
      <w:lvlText w:val="§"/>
      <w:lvlJc w:val="left"/>
      <w:pPr>
        <w:tabs>
          <w:tab w:val="num" w:pos="3600"/>
        </w:tabs>
        <w:ind w:left="3600" w:hanging="360"/>
      </w:pPr>
      <w:rPr>
        <w:rFonts w:ascii="Wingdings" w:hAnsi="Wingdings" w:hint="default"/>
      </w:rPr>
    </w:lvl>
    <w:lvl w:ilvl="5" w:tplc="A77A89EE" w:tentative="1">
      <w:start w:val="1"/>
      <w:numFmt w:val="bullet"/>
      <w:lvlText w:val="§"/>
      <w:lvlJc w:val="left"/>
      <w:pPr>
        <w:tabs>
          <w:tab w:val="num" w:pos="4320"/>
        </w:tabs>
        <w:ind w:left="4320" w:hanging="360"/>
      </w:pPr>
      <w:rPr>
        <w:rFonts w:ascii="Wingdings" w:hAnsi="Wingdings" w:hint="default"/>
      </w:rPr>
    </w:lvl>
    <w:lvl w:ilvl="6" w:tplc="D63448F6" w:tentative="1">
      <w:start w:val="1"/>
      <w:numFmt w:val="bullet"/>
      <w:lvlText w:val="§"/>
      <w:lvlJc w:val="left"/>
      <w:pPr>
        <w:tabs>
          <w:tab w:val="num" w:pos="5040"/>
        </w:tabs>
        <w:ind w:left="5040" w:hanging="360"/>
      </w:pPr>
      <w:rPr>
        <w:rFonts w:ascii="Wingdings" w:hAnsi="Wingdings" w:hint="default"/>
      </w:rPr>
    </w:lvl>
    <w:lvl w:ilvl="7" w:tplc="68864E06" w:tentative="1">
      <w:start w:val="1"/>
      <w:numFmt w:val="bullet"/>
      <w:lvlText w:val="§"/>
      <w:lvlJc w:val="left"/>
      <w:pPr>
        <w:tabs>
          <w:tab w:val="num" w:pos="5760"/>
        </w:tabs>
        <w:ind w:left="5760" w:hanging="360"/>
      </w:pPr>
      <w:rPr>
        <w:rFonts w:ascii="Wingdings" w:hAnsi="Wingdings" w:hint="default"/>
      </w:rPr>
    </w:lvl>
    <w:lvl w:ilvl="8" w:tplc="CF7ECADE" w:tentative="1">
      <w:start w:val="1"/>
      <w:numFmt w:val="bullet"/>
      <w:lvlText w:val="§"/>
      <w:lvlJc w:val="left"/>
      <w:pPr>
        <w:tabs>
          <w:tab w:val="num" w:pos="6480"/>
        </w:tabs>
        <w:ind w:left="6480" w:hanging="360"/>
      </w:pPr>
      <w:rPr>
        <w:rFonts w:ascii="Wingdings" w:hAnsi="Wingdings" w:hint="default"/>
      </w:rPr>
    </w:lvl>
  </w:abstractNum>
  <w:num w:numId="1" w16cid:durableId="975795589">
    <w:abstractNumId w:val="2"/>
  </w:num>
  <w:num w:numId="2" w16cid:durableId="1644851045">
    <w:abstractNumId w:val="1"/>
  </w:num>
  <w:num w:numId="3" w16cid:durableId="187735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BE5"/>
    <w:rsid w:val="000E6A91"/>
    <w:rsid w:val="00125BE5"/>
    <w:rsid w:val="00151741"/>
    <w:rsid w:val="0017221E"/>
    <w:rsid w:val="00195FEE"/>
    <w:rsid w:val="001A7327"/>
    <w:rsid w:val="001C44E8"/>
    <w:rsid w:val="00224EC2"/>
    <w:rsid w:val="002341E4"/>
    <w:rsid w:val="002A3E5B"/>
    <w:rsid w:val="003F2E67"/>
    <w:rsid w:val="005245AA"/>
    <w:rsid w:val="006354AF"/>
    <w:rsid w:val="00641721"/>
    <w:rsid w:val="006F6A59"/>
    <w:rsid w:val="00734307"/>
    <w:rsid w:val="00740836"/>
    <w:rsid w:val="00773C34"/>
    <w:rsid w:val="00797BA7"/>
    <w:rsid w:val="007D3B6E"/>
    <w:rsid w:val="00886EFE"/>
    <w:rsid w:val="008F2AB8"/>
    <w:rsid w:val="009157FF"/>
    <w:rsid w:val="009A3F88"/>
    <w:rsid w:val="00C7246E"/>
    <w:rsid w:val="00D20EDD"/>
    <w:rsid w:val="00F15C6B"/>
    <w:rsid w:val="00FD2C47"/>
    <w:rsid w:val="00FF2CFF"/>
    <w:rsid w:val="1150103F"/>
    <w:rsid w:val="19CD4966"/>
    <w:rsid w:val="23D2AB0D"/>
    <w:rsid w:val="281BFE53"/>
    <w:rsid w:val="2C4960DE"/>
    <w:rsid w:val="2D037151"/>
    <w:rsid w:val="48CB1CE0"/>
    <w:rsid w:val="51BBDE0F"/>
    <w:rsid w:val="69BFC935"/>
    <w:rsid w:val="70D0AA51"/>
    <w:rsid w:val="7C3BD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9636"/>
  <w14:defaultImageDpi w14:val="32767"/>
  <w15:chartTrackingRefBased/>
  <w15:docId w15:val="{D2CAB26F-B362-9B4A-81C0-3A4C8088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C34"/>
    <w:pPr>
      <w:tabs>
        <w:tab w:val="center" w:pos="4680"/>
        <w:tab w:val="right" w:pos="9360"/>
      </w:tabs>
    </w:pPr>
  </w:style>
  <w:style w:type="character" w:customStyle="1" w:styleId="HeaderChar">
    <w:name w:val="Header Char"/>
    <w:basedOn w:val="DefaultParagraphFont"/>
    <w:link w:val="Header"/>
    <w:uiPriority w:val="99"/>
    <w:rsid w:val="00773C34"/>
  </w:style>
  <w:style w:type="paragraph" w:styleId="Footer">
    <w:name w:val="footer"/>
    <w:basedOn w:val="Normal"/>
    <w:link w:val="FooterChar"/>
    <w:uiPriority w:val="99"/>
    <w:unhideWhenUsed/>
    <w:rsid w:val="00773C34"/>
    <w:pPr>
      <w:tabs>
        <w:tab w:val="center" w:pos="4680"/>
        <w:tab w:val="right" w:pos="9360"/>
      </w:tabs>
    </w:pPr>
  </w:style>
  <w:style w:type="character" w:customStyle="1" w:styleId="FooterChar">
    <w:name w:val="Footer Char"/>
    <w:basedOn w:val="DefaultParagraphFont"/>
    <w:link w:val="Footer"/>
    <w:uiPriority w:val="99"/>
    <w:rsid w:val="00773C34"/>
  </w:style>
  <w:style w:type="paragraph" w:styleId="Revision">
    <w:name w:val="Revision"/>
    <w:hidden/>
    <w:uiPriority w:val="99"/>
    <w:semiHidden/>
    <w:rsid w:val="0064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68179">
      <w:bodyDiv w:val="1"/>
      <w:marLeft w:val="0"/>
      <w:marRight w:val="0"/>
      <w:marTop w:val="0"/>
      <w:marBottom w:val="0"/>
      <w:divBdr>
        <w:top w:val="none" w:sz="0" w:space="0" w:color="auto"/>
        <w:left w:val="none" w:sz="0" w:space="0" w:color="auto"/>
        <w:bottom w:val="none" w:sz="0" w:space="0" w:color="auto"/>
        <w:right w:val="none" w:sz="0" w:space="0" w:color="auto"/>
      </w:divBdr>
      <w:divsChild>
        <w:div w:id="605817940">
          <w:marLeft w:val="547"/>
          <w:marRight w:val="0"/>
          <w:marTop w:val="0"/>
          <w:marBottom w:val="0"/>
          <w:divBdr>
            <w:top w:val="none" w:sz="0" w:space="0" w:color="auto"/>
            <w:left w:val="none" w:sz="0" w:space="0" w:color="auto"/>
            <w:bottom w:val="none" w:sz="0" w:space="0" w:color="auto"/>
            <w:right w:val="none" w:sz="0" w:space="0" w:color="auto"/>
          </w:divBdr>
        </w:div>
        <w:div w:id="2114283793">
          <w:marLeft w:val="547"/>
          <w:marRight w:val="0"/>
          <w:marTop w:val="0"/>
          <w:marBottom w:val="0"/>
          <w:divBdr>
            <w:top w:val="none" w:sz="0" w:space="0" w:color="auto"/>
            <w:left w:val="none" w:sz="0" w:space="0" w:color="auto"/>
            <w:bottom w:val="none" w:sz="0" w:space="0" w:color="auto"/>
            <w:right w:val="none" w:sz="0" w:space="0" w:color="auto"/>
          </w:divBdr>
        </w:div>
        <w:div w:id="1365398862">
          <w:marLeft w:val="547"/>
          <w:marRight w:val="0"/>
          <w:marTop w:val="0"/>
          <w:marBottom w:val="0"/>
          <w:divBdr>
            <w:top w:val="none" w:sz="0" w:space="0" w:color="auto"/>
            <w:left w:val="none" w:sz="0" w:space="0" w:color="auto"/>
            <w:bottom w:val="none" w:sz="0" w:space="0" w:color="auto"/>
            <w:right w:val="none" w:sz="0" w:space="0" w:color="auto"/>
          </w:divBdr>
        </w:div>
        <w:div w:id="1389958107">
          <w:marLeft w:val="547"/>
          <w:marRight w:val="0"/>
          <w:marTop w:val="0"/>
          <w:marBottom w:val="0"/>
          <w:divBdr>
            <w:top w:val="none" w:sz="0" w:space="0" w:color="auto"/>
            <w:left w:val="none" w:sz="0" w:space="0" w:color="auto"/>
            <w:bottom w:val="none" w:sz="0" w:space="0" w:color="auto"/>
            <w:right w:val="none" w:sz="0" w:space="0" w:color="auto"/>
          </w:divBdr>
        </w:div>
        <w:div w:id="579291846">
          <w:marLeft w:val="547"/>
          <w:marRight w:val="0"/>
          <w:marTop w:val="0"/>
          <w:marBottom w:val="0"/>
          <w:divBdr>
            <w:top w:val="none" w:sz="0" w:space="0" w:color="auto"/>
            <w:left w:val="none" w:sz="0" w:space="0" w:color="auto"/>
            <w:bottom w:val="none" w:sz="0" w:space="0" w:color="auto"/>
            <w:right w:val="none" w:sz="0" w:space="0" w:color="auto"/>
          </w:divBdr>
        </w:div>
        <w:div w:id="1776754018">
          <w:marLeft w:val="547"/>
          <w:marRight w:val="0"/>
          <w:marTop w:val="0"/>
          <w:marBottom w:val="0"/>
          <w:divBdr>
            <w:top w:val="none" w:sz="0" w:space="0" w:color="auto"/>
            <w:left w:val="none" w:sz="0" w:space="0" w:color="auto"/>
            <w:bottom w:val="none" w:sz="0" w:space="0" w:color="auto"/>
            <w:right w:val="none" w:sz="0" w:space="0" w:color="auto"/>
          </w:divBdr>
        </w:div>
      </w:divsChild>
    </w:div>
    <w:div w:id="1159275957">
      <w:bodyDiv w:val="1"/>
      <w:marLeft w:val="0"/>
      <w:marRight w:val="0"/>
      <w:marTop w:val="0"/>
      <w:marBottom w:val="0"/>
      <w:divBdr>
        <w:top w:val="none" w:sz="0" w:space="0" w:color="auto"/>
        <w:left w:val="none" w:sz="0" w:space="0" w:color="auto"/>
        <w:bottom w:val="none" w:sz="0" w:space="0" w:color="auto"/>
        <w:right w:val="none" w:sz="0" w:space="0" w:color="auto"/>
      </w:divBdr>
      <w:divsChild>
        <w:div w:id="2017607910">
          <w:marLeft w:val="1454"/>
          <w:marRight w:val="0"/>
          <w:marTop w:val="0"/>
          <w:marBottom w:val="0"/>
          <w:divBdr>
            <w:top w:val="none" w:sz="0" w:space="0" w:color="auto"/>
            <w:left w:val="none" w:sz="0" w:space="0" w:color="auto"/>
            <w:bottom w:val="none" w:sz="0" w:space="0" w:color="auto"/>
            <w:right w:val="none" w:sz="0" w:space="0" w:color="auto"/>
          </w:divBdr>
        </w:div>
      </w:divsChild>
    </w:div>
    <w:div w:id="2127195405">
      <w:bodyDiv w:val="1"/>
      <w:marLeft w:val="0"/>
      <w:marRight w:val="0"/>
      <w:marTop w:val="0"/>
      <w:marBottom w:val="0"/>
      <w:divBdr>
        <w:top w:val="none" w:sz="0" w:space="0" w:color="auto"/>
        <w:left w:val="none" w:sz="0" w:space="0" w:color="auto"/>
        <w:bottom w:val="none" w:sz="0" w:space="0" w:color="auto"/>
        <w:right w:val="none" w:sz="0" w:space="0" w:color="auto"/>
      </w:divBdr>
      <w:divsChild>
        <w:div w:id="1192263124">
          <w:marLeft w:val="360"/>
          <w:marRight w:val="0"/>
          <w:marTop w:val="200"/>
          <w:marBottom w:val="0"/>
          <w:divBdr>
            <w:top w:val="none" w:sz="0" w:space="0" w:color="auto"/>
            <w:left w:val="none" w:sz="0" w:space="0" w:color="auto"/>
            <w:bottom w:val="none" w:sz="0" w:space="0" w:color="auto"/>
            <w:right w:val="none" w:sz="0" w:space="0" w:color="auto"/>
          </w:divBdr>
        </w:div>
        <w:div w:id="1720857151">
          <w:marLeft w:val="360"/>
          <w:marRight w:val="0"/>
          <w:marTop w:val="200"/>
          <w:marBottom w:val="0"/>
          <w:divBdr>
            <w:top w:val="none" w:sz="0" w:space="0" w:color="auto"/>
            <w:left w:val="none" w:sz="0" w:space="0" w:color="auto"/>
            <w:bottom w:val="none" w:sz="0" w:space="0" w:color="auto"/>
            <w:right w:val="none" w:sz="0" w:space="0" w:color="auto"/>
          </w:divBdr>
        </w:div>
        <w:div w:id="1738018629">
          <w:marLeft w:val="360"/>
          <w:marRight w:val="0"/>
          <w:marTop w:val="200"/>
          <w:marBottom w:val="0"/>
          <w:divBdr>
            <w:top w:val="none" w:sz="0" w:space="0" w:color="auto"/>
            <w:left w:val="none" w:sz="0" w:space="0" w:color="auto"/>
            <w:bottom w:val="none" w:sz="0" w:space="0" w:color="auto"/>
            <w:right w:val="none" w:sz="0" w:space="0" w:color="auto"/>
          </w:divBdr>
        </w:div>
        <w:div w:id="2026324787">
          <w:marLeft w:val="360"/>
          <w:marRight w:val="0"/>
          <w:marTop w:val="200"/>
          <w:marBottom w:val="0"/>
          <w:divBdr>
            <w:top w:val="none" w:sz="0" w:space="0" w:color="auto"/>
            <w:left w:val="none" w:sz="0" w:space="0" w:color="auto"/>
            <w:bottom w:val="none" w:sz="0" w:space="0" w:color="auto"/>
            <w:right w:val="none" w:sz="0" w:space="0" w:color="auto"/>
          </w:divBdr>
        </w:div>
        <w:div w:id="1701857531">
          <w:marLeft w:val="360"/>
          <w:marRight w:val="0"/>
          <w:marTop w:val="200"/>
          <w:marBottom w:val="0"/>
          <w:divBdr>
            <w:top w:val="none" w:sz="0" w:space="0" w:color="auto"/>
            <w:left w:val="none" w:sz="0" w:space="0" w:color="auto"/>
            <w:bottom w:val="none" w:sz="0" w:space="0" w:color="auto"/>
            <w:right w:val="none" w:sz="0" w:space="0" w:color="auto"/>
          </w:divBdr>
        </w:div>
        <w:div w:id="1992495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Roesler</dc:creator>
  <cp:keywords/>
  <dc:description/>
  <cp:lastModifiedBy>Gabrielle Pellegrini</cp:lastModifiedBy>
  <cp:revision>2</cp:revision>
  <dcterms:created xsi:type="dcterms:W3CDTF">2025-08-21T20:26:00Z</dcterms:created>
  <dcterms:modified xsi:type="dcterms:W3CDTF">2025-08-21T20:26:00Z</dcterms:modified>
</cp:coreProperties>
</file>